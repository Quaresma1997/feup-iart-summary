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034" w:rsidRDefault="006B20E1">
      <w:pPr>
        <w:pStyle w:val="Title"/>
        <w:jc w:val="center"/>
      </w:pPr>
      <w:bookmarkStart w:id="0" w:name="_boncqgk7lq9r" w:colFirst="0" w:colLast="0"/>
      <w:bookmarkEnd w:id="0"/>
      <w:r>
        <w:t>Resolução Exame 2013-2014 Normal</w:t>
      </w:r>
    </w:p>
    <w:p w:rsidR="00C70034" w:rsidRDefault="00C70034"/>
    <w:p w:rsidR="00C70034" w:rsidRDefault="00746BC0">
      <w:pPr>
        <w:numPr>
          <w:ilvl w:val="0"/>
          <w:numId w:val="1"/>
        </w:numPr>
        <w:contextualSpacing/>
      </w:pPr>
      <w:r>
        <w:rPr>
          <w:noProof/>
        </w:rPr>
        <w:drawing>
          <wp:inline distT="0" distB="0" distL="0" distR="0">
            <wp:extent cx="3053715" cy="5433695"/>
            <wp:effectExtent l="0" t="8890" r="4445" b="4445"/>
            <wp:docPr id="3" name="image6.jpg" descr="IMG_20160617_1346244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IMG_20160617_134624421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53715" cy="5433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B20E1">
        <w:tab/>
      </w:r>
    </w:p>
    <w:p w:rsidR="00C70034" w:rsidRDefault="00C70034">
      <w:pPr>
        <w:numPr>
          <w:ilvl w:val="1"/>
          <w:numId w:val="1"/>
        </w:numPr>
        <w:contextualSpacing/>
      </w:pPr>
    </w:p>
    <w:p w:rsidR="00C70034" w:rsidRDefault="006B20E1">
      <w:pPr>
        <w:numPr>
          <w:ilvl w:val="1"/>
          <w:numId w:val="1"/>
        </w:numPr>
        <w:contextualSpacing/>
      </w:pPr>
      <w:r>
        <w:t xml:space="preserve"> </w:t>
      </w:r>
    </w:p>
    <w:p w:rsidR="00C70034" w:rsidRDefault="00C70034"/>
    <w:p w:rsidR="00C70034" w:rsidRDefault="006B20E1">
      <w:pPr>
        <w:numPr>
          <w:ilvl w:val="1"/>
          <w:numId w:val="1"/>
        </w:numPr>
        <w:contextualSpacing/>
      </w:pPr>
      <w:r>
        <w:t>h</w:t>
      </w:r>
      <w:ins w:id="1" w:author="Diogo Cruz" w:date="2017-06-12T10:11:00Z">
        <w:r>
          <w:t>*</w:t>
        </w:r>
      </w:ins>
      <w:r>
        <w:t xml:space="preserve">(n) = </w:t>
      </w:r>
      <w:ins w:id="2" w:author="Diogo Cruz" w:date="2017-06-12T10:11:00Z">
        <w:r>
          <w:t>número de peças por entregar</w:t>
        </w:r>
      </w:ins>
      <w:del w:id="3" w:author="Diogo Cruz" w:date="2017-06-12T10:11:00Z">
        <w:r>
          <w:delText>0</w:delText>
        </w:r>
      </w:del>
    </w:p>
    <w:p w:rsidR="00C70034" w:rsidRDefault="00746BC0">
      <w:pPr>
        <w:ind w:left="720"/>
      </w:pPr>
      <w:bookmarkStart w:id="4" w:name="_GoBack"/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12327</wp:posOffset>
            </wp:positionH>
            <wp:positionV relativeFrom="paragraph">
              <wp:posOffset>409351</wp:posOffset>
            </wp:positionV>
            <wp:extent cx="5400675" cy="2895600"/>
            <wp:effectExtent l="0" t="0" r="0" b="0"/>
            <wp:wrapTopAndBottom distT="114300" distB="114300"/>
            <wp:docPr id="2" name="image5.jpg" descr="IMG_20160617_1331330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IMG_20160617_133133018.jpg"/>
                    <pic:cNvPicPr preferRelativeResize="0"/>
                  </pic:nvPicPr>
                  <pic:blipFill>
                    <a:blip r:embed="rId8"/>
                    <a:srcRect t="1769" r="5813" b="855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4"/>
    </w:p>
    <w:p w:rsidR="00C70034" w:rsidRDefault="006B20E1">
      <w:pPr>
        <w:numPr>
          <w:ilvl w:val="0"/>
          <w:numId w:val="1"/>
        </w:numPr>
        <w:contextualSpacing/>
      </w:pPr>
      <w:r>
        <w:t>a)  A quantidade max = 6 -&gt; 3 bits | B qtd máx = 2 -&gt; 2 bits | C qtd max = 3 -&gt; 2bits</w:t>
      </w:r>
    </w:p>
    <w:p w:rsidR="00C70034" w:rsidRDefault="006B20E1">
      <w:r>
        <w:tab/>
      </w:r>
      <w:r>
        <w:tab/>
        <w:t>i) 011 01 01  -&gt; A(011) B(01) C(01)</w:t>
      </w:r>
    </w:p>
    <w:p w:rsidR="00C70034" w:rsidRDefault="006B20E1">
      <w:r>
        <w:tab/>
        <w:t>ii) 101 01 10</w:t>
      </w:r>
    </w:p>
    <w:p w:rsidR="00C70034" w:rsidRDefault="006B20E1">
      <w:r>
        <w:tab/>
        <w:t>iii) 001 10 11</w:t>
      </w:r>
    </w:p>
    <w:p w:rsidR="00C70034" w:rsidRDefault="006B20E1">
      <w:r>
        <w:lastRenderedPageBreak/>
        <w:tab/>
        <w:t>iv) 101 10 00</w:t>
      </w:r>
    </w:p>
    <w:p w:rsidR="00C70034" w:rsidRDefault="006B20E1">
      <w:r>
        <w:t>qa= quantidade de a | pa= peso unitario de a | va = valor de a</w:t>
      </w:r>
    </w:p>
    <w:p w:rsidR="00C70034" w:rsidRDefault="006B20E1">
      <w:r>
        <w:t>funcao de adaptacao = (qa*pa + qb*pb + qc*pc) / 300   -&gt; se funcao der maior que 1, descarta ( esta deve ser suficiente uma vez que quanto mais peso, mais valor…)</w:t>
      </w:r>
    </w:p>
    <w:p w:rsidR="00C70034" w:rsidRDefault="00C70034"/>
    <w:p w:rsidR="00C70034" w:rsidRDefault="006B20E1">
      <w:r>
        <w:t>/* fadaptacao2  = (qa*va +qb*</w:t>
      </w:r>
      <w:r>
        <w:t>vb + qc*vc) / (6*20+2*30+3*40)  quanto maior esta melhor não entra em conta com o peso :(</w:t>
      </w:r>
    </w:p>
    <w:p w:rsidR="00C70034" w:rsidRDefault="00C70034"/>
    <w:p w:rsidR="00C70034" w:rsidRDefault="006B20E1">
      <w:r>
        <w:t>funcao de adaptacao com tudo ao barulho = (qa*(va/pa) + qb*(vb/pb) + qc*(vc/pc)) / …. por completar * /</w:t>
      </w:r>
    </w:p>
    <w:p w:rsidR="00C70034" w:rsidRDefault="00C70034"/>
    <w:p w:rsidR="00C70034" w:rsidRDefault="006B20E1">
      <w:r>
        <w:tab/>
        <w:t>fa(i) = (3*30 + 50 + 60) / 300 = 2/3</w:t>
      </w:r>
    </w:p>
    <w:p w:rsidR="00C70034" w:rsidRDefault="006B20E1">
      <w:r>
        <w:tab/>
        <w:t>fa(ii) = 320/300 = 1.</w:t>
      </w:r>
      <w:r>
        <w:t>06 -&gt; excede o peso</w:t>
      </w:r>
    </w:p>
    <w:p w:rsidR="00C70034" w:rsidRDefault="006B20E1">
      <w:r>
        <w:tab/>
        <w:t>fa(iii) = 310/300 -&gt; excede o peso</w:t>
      </w:r>
    </w:p>
    <w:p w:rsidR="00C70034" w:rsidRDefault="006B20E1">
      <w:r>
        <w:tab/>
        <w:t>fa(iv) = 250/300 -&gt; 0,833</w:t>
      </w:r>
    </w:p>
    <w:p w:rsidR="00C70034" w:rsidRDefault="006B20E1">
      <w:r>
        <w:t>b) individuo iv -&gt; elitista</w:t>
      </w:r>
    </w:p>
    <w:p w:rsidR="00C70034" w:rsidRDefault="00C70034"/>
    <w:p w:rsidR="00C70034" w:rsidRDefault="006B20E1">
      <w:r>
        <w:tab/>
      </w:r>
    </w:p>
    <w:p w:rsidR="00C70034" w:rsidRDefault="00C70034"/>
    <w:p w:rsidR="00C70034" w:rsidRDefault="00C70034">
      <w:pPr>
        <w:numPr>
          <w:ilvl w:val="0"/>
          <w:numId w:val="1"/>
        </w:numPr>
        <w:contextualSpacing/>
      </w:pPr>
    </w:p>
    <w:p w:rsidR="00C70034" w:rsidRDefault="006B20E1">
      <w:r>
        <w:t>b)</w:t>
      </w:r>
    </w:p>
    <w:p w:rsidR="00C70034" w:rsidRDefault="006B20E1">
      <w:r>
        <w:t>% Factos</w:t>
      </w:r>
      <w:r>
        <w:br/>
        <w:t>ganhar(alemanha, portugal).</w:t>
      </w:r>
      <w:r>
        <w:br/>
        <w:t>correr(ronaldo, pouco).</w:t>
      </w:r>
      <w:r>
        <w:br/>
        <w:t>correr(pepe, pouco).</w:t>
      </w:r>
      <w:r>
        <w:br/>
        <w:t>correr_relativo(mais, ronaldo, pepe).</w:t>
      </w:r>
      <w:r>
        <w:br/>
      </w:r>
      <w:r>
        <w:t>correr_relativo(menos, pepe, ronaldo).</w:t>
      </w:r>
      <w:r>
        <w:br/>
      </w:r>
      <w:r>
        <w:br/>
        <w:t>% Gramatica</w:t>
      </w:r>
      <w:r>
        <w:br/>
        <w:t>equipa(portugal) --&gt; ['Portugal'].</w:t>
      </w:r>
      <w:r>
        <w:br/>
        <w:t>equipa(alemanha) --&gt; ['Alemanha'].</w:t>
      </w:r>
      <w:r>
        <w:br/>
        <w:t>vvb</w:t>
      </w:r>
      <w:r>
        <w:br/>
        <w:t>jogador(ronaldo) --&gt; ['Ronaldo'].</w:t>
      </w:r>
      <w:r>
        <w:br/>
        <w:t>jogador(pepe) --&gt; ['Pepe'].</w:t>
      </w:r>
      <w:r>
        <w:br/>
      </w:r>
      <w:r>
        <w:br/>
        <w:t>verbo(ganhar) --&gt; [ganhou].</w:t>
      </w:r>
      <w:r>
        <w:br/>
        <w:t>verbo(correr) --&gt; [correu].</w:t>
      </w:r>
      <w:r>
        <w:br/>
      </w:r>
      <w:r>
        <w:br/>
        <w:t>adverbio(m</w:t>
      </w:r>
      <w:r>
        <w:t>uito) --&gt; [muito].</w:t>
      </w:r>
      <w:r>
        <w:br/>
        <w:t>adverbio(pouco) --&gt; [pouco].</w:t>
      </w:r>
      <w:r>
        <w:br/>
      </w:r>
      <w:r>
        <w:br/>
        <w:t>adverbio(mais) --&gt; [mais], [do], [que].</w:t>
      </w:r>
      <w:r>
        <w:br/>
        <w:t>adverbio(menos) --&gt; [menos], [do], [que].</w:t>
      </w:r>
      <w:r>
        <w:br/>
      </w:r>
      <w:r>
        <w:br/>
        <w:t>preposicao --&gt; ['à'];[a].</w:t>
      </w:r>
      <w:r>
        <w:br/>
      </w:r>
      <w:r>
        <w:br/>
        <w:t>% Sintaxe</w:t>
      </w:r>
      <w:r>
        <w:br/>
        <w:t>frase(A, S, O) --&gt;</w:t>
      </w:r>
      <w:r>
        <w:br/>
      </w:r>
      <w:r>
        <w:lastRenderedPageBreak/>
        <w:tab/>
        <w:t>sintagma_nominal(S),</w:t>
      </w:r>
      <w:r>
        <w:br/>
      </w:r>
      <w:r>
        <w:tab/>
        <w:t>sintagma_verbal(A, S, O).</w:t>
      </w:r>
      <w:r>
        <w:br/>
      </w:r>
      <w:r>
        <w:br/>
        <w:t>sintagma_nominal(S</w:t>
      </w:r>
      <w:r>
        <w:t>) --&gt;</w:t>
      </w:r>
      <w:r>
        <w:br/>
      </w:r>
      <w:r>
        <w:tab/>
        <w:t>equipa(S).</w:t>
      </w:r>
      <w:r>
        <w:br/>
        <w:t>sintagma_nominal(S) --&gt;</w:t>
      </w:r>
      <w:r>
        <w:br/>
      </w:r>
      <w:r>
        <w:tab/>
        <w:t>jogador(S).</w:t>
      </w:r>
      <w:r>
        <w:br/>
      </w:r>
      <w:r>
        <w:br/>
        <w:t>% Ganhar</w:t>
      </w:r>
      <w:r>
        <w:br/>
        <w:t>sintagma_verbal(A, S, O) --&gt;</w:t>
      </w:r>
      <w:r>
        <w:br/>
      </w:r>
      <w:r>
        <w:tab/>
        <w:t>verbo(A),</w:t>
      </w:r>
      <w:r>
        <w:br/>
      </w:r>
      <w:r>
        <w:tab/>
        <w:t>preposicao,</w:t>
      </w:r>
      <w:r>
        <w:br/>
      </w:r>
      <w:r>
        <w:tab/>
        <w:t>{ jogador(O) ; equipa(S) },</w:t>
      </w:r>
      <w:r>
        <w:br/>
      </w:r>
      <w:r>
        <w:tab/>
        <w:t>{ write('Erro Semantico') }.</w:t>
      </w:r>
      <w:r>
        <w:br/>
        <w:t>sintagma_verbal(A, S, O) --&gt;</w:t>
      </w:r>
      <w:r>
        <w:br/>
      </w:r>
      <w:r>
        <w:tab/>
        <w:t>verbo(A),</w:t>
      </w:r>
      <w:r>
        <w:br/>
      </w:r>
      <w:r>
        <w:tab/>
        <w:t>preposicao,</w:t>
      </w:r>
      <w:r>
        <w:br/>
      </w:r>
      <w:r>
        <w:tab/>
        <w:t>equipa(O),</w:t>
      </w:r>
      <w:r>
        <w:br/>
      </w:r>
      <w:r>
        <w:tab/>
        <w:t xml:space="preserve">{ (ganhar(S, </w:t>
      </w:r>
      <w:r>
        <w:t>O), write('Concordo'); write('Discordo')) }.</w:t>
      </w:r>
      <w:r>
        <w:br/>
      </w:r>
      <w:r>
        <w:br/>
        <w:t>sintagma_verbal(A, S, O) --&gt;</w:t>
      </w:r>
      <w:r>
        <w:br/>
      </w:r>
      <w:r>
        <w:tab/>
        <w:t>verbo(A),</w:t>
      </w:r>
      <w:r>
        <w:br/>
      </w:r>
      <w:r>
        <w:tab/>
        <w:t>adverbio(QT),</w:t>
      </w:r>
      <w:r>
        <w:br/>
      </w:r>
      <w:r>
        <w:tab/>
        <w:t>{ correr(S, QT), write('Concordo'); write('Discordo') }.</w:t>
      </w:r>
      <w:r>
        <w:br/>
      </w:r>
      <w:r>
        <w:br/>
        <w:t>sintagma_verbal(A, S, O) --&gt;</w:t>
      </w:r>
      <w:r>
        <w:br/>
      </w:r>
      <w:r>
        <w:tab/>
        <w:t>verbo(A),</w:t>
      </w:r>
      <w:r>
        <w:br/>
      </w:r>
      <w:r>
        <w:tab/>
        <w:t>adverbio(QT),</w:t>
      </w:r>
      <w:r>
        <w:br/>
      </w:r>
      <w:r>
        <w:tab/>
        <w:t>jogador(O),</w:t>
      </w:r>
      <w:r>
        <w:br/>
      </w:r>
      <w:r>
        <w:tab/>
        <w:t>{ correr_relativo(QT, S, O)</w:t>
      </w:r>
      <w:r>
        <w:t>, write('Concordo'); write('Discordo') }.</w:t>
      </w:r>
      <w:r>
        <w:br/>
        <w:t>sintagma_verbal(A, S, O) --&gt;</w:t>
      </w:r>
      <w:r>
        <w:br/>
      </w:r>
      <w:r>
        <w:tab/>
        <w:t>verbo(A),</w:t>
      </w:r>
      <w:r>
        <w:br/>
      </w:r>
      <w:r>
        <w:tab/>
        <w:t>adverbio(QT),</w:t>
      </w:r>
      <w:r>
        <w:br/>
      </w:r>
      <w:r>
        <w:tab/>
        <w:t>{ jogador(S) ; equipa(O) },</w:t>
      </w:r>
      <w:r>
        <w:br/>
      </w:r>
      <w:r>
        <w:tab/>
        <w:t>{ write('Erro Semantico') }.</w:t>
      </w:r>
    </w:p>
    <w:p w:rsidR="00C70034" w:rsidRDefault="00C70034"/>
    <w:p w:rsidR="00C70034" w:rsidRDefault="00C70034">
      <w:pPr>
        <w:numPr>
          <w:ilvl w:val="0"/>
          <w:numId w:val="1"/>
        </w:numPr>
        <w:contextualSpacing/>
      </w:pPr>
    </w:p>
    <w:p w:rsidR="00C70034" w:rsidRDefault="006B20E1">
      <w:pPr>
        <w:numPr>
          <w:ilvl w:val="1"/>
          <w:numId w:val="1"/>
        </w:numPr>
        <w:contextualSpacing/>
      </w:pPr>
      <w:r>
        <w:t>Depende. Para h € ]0 ; 1[ -&gt; h^2 poderá não ser admissível, já sqrt(h) irá continuar a ser. Para v</w:t>
      </w:r>
      <w:r>
        <w:t>alores de h &gt;= 1 h^2 irá continuar a ser admissível, já sqrt(h) poderá não o ser. Em ambos os casos a árvore de pesquisa iria ser rigorosamente a mesma.</w:t>
      </w:r>
    </w:p>
    <w:p w:rsidR="00C70034" w:rsidRDefault="006B20E1">
      <w:pPr>
        <w:numPr>
          <w:ilvl w:val="1"/>
          <w:numId w:val="1"/>
        </w:numPr>
        <w:contextualSpacing/>
      </w:pPr>
      <w:r>
        <w:t>Escolheria o algoritmo de “custo uniforme” uma vez que a complexidade temporal é menor do que as altern</w:t>
      </w:r>
      <w:r>
        <w:t>ativas e também garante uma solução ótima.</w:t>
      </w:r>
    </w:p>
    <w:p w:rsidR="00C70034" w:rsidRDefault="006B20E1">
      <w:pPr>
        <w:numPr>
          <w:ilvl w:val="1"/>
          <w:numId w:val="1"/>
        </w:numPr>
        <w:contextualSpacing/>
      </w:pPr>
      <w:r>
        <w:t xml:space="preserve">Regra de diagnóstico: Máquina Alvo i </w:t>
      </w:r>
      <w:r>
        <w:rPr>
          <w:rFonts w:ascii="Arial Unicode MS" w:eastAsia="Arial Unicode MS" w:hAnsi="Arial Unicode MS" w:cs="Arial Unicode MS"/>
          <w:highlight w:val="white"/>
        </w:rPr>
        <w:t>∩ Xi &gt; Xr -&gt; Virado Direita (FC=(Xi - Xr) / 100). Tendo em conta que a máquina alvo é a “i” e a posição x do robot é inferior à da máquina existe um fator de certeza de que est</w:t>
      </w:r>
      <w:r>
        <w:rPr>
          <w:rFonts w:ascii="Arial Unicode MS" w:eastAsia="Arial Unicode MS" w:hAnsi="Arial Unicode MS" w:cs="Arial Unicode MS"/>
          <w:highlight w:val="white"/>
        </w:rPr>
        <w:t>á virado para a direita que é dependente da distância atual à máquina.</w:t>
      </w:r>
      <w:r>
        <w:rPr>
          <w:rFonts w:ascii="Arial Unicode MS" w:eastAsia="Arial Unicode MS" w:hAnsi="Arial Unicode MS" w:cs="Arial Unicode MS"/>
          <w:highlight w:val="white"/>
        </w:rPr>
        <w:br/>
      </w:r>
      <w:r>
        <w:rPr>
          <w:rFonts w:ascii="Arial Unicode MS" w:eastAsia="Arial Unicode MS" w:hAnsi="Arial Unicode MS" w:cs="Arial Unicode MS"/>
          <w:highlight w:val="white"/>
        </w:rPr>
        <w:lastRenderedPageBreak/>
        <w:t>Regra causal: Máquina Alvo i ∩ Xi &gt; Xr ∩ Nao Virado Direita-&gt; Rodar Direita. Se a máquina alvo “i” estiver à direita do robot e ele não estiver virado para a direita então rodar o robot</w:t>
      </w:r>
      <w:r>
        <w:rPr>
          <w:rFonts w:ascii="Arial Unicode MS" w:eastAsia="Arial Unicode MS" w:hAnsi="Arial Unicode MS" w:cs="Arial Unicode MS"/>
          <w:highlight w:val="white"/>
        </w:rPr>
        <w:t xml:space="preserve"> para a direita.</w:t>
      </w:r>
    </w:p>
    <w:p w:rsidR="00C70034" w:rsidRDefault="006B20E1">
      <w:pPr>
        <w:numPr>
          <w:ilvl w:val="1"/>
          <w:numId w:val="1"/>
        </w:numPr>
        <w:contextualSpacing/>
        <w:rPr>
          <w:highlight w:val="white"/>
        </w:r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margin">
              <wp:posOffset>814388</wp:posOffset>
            </wp:positionH>
            <wp:positionV relativeFrom="paragraph">
              <wp:posOffset>247650</wp:posOffset>
            </wp:positionV>
            <wp:extent cx="3871913" cy="1910229"/>
            <wp:effectExtent l="0" t="0" r="0" b="0"/>
            <wp:wrapSquare wrapText="bothSides" distT="114300" distB="114300" distL="114300" distR="114300"/>
            <wp:docPr id="1" name="image2.png" descr="4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4d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19102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70034" w:rsidRDefault="006B20E1">
      <w:pPr>
        <w:numPr>
          <w:ilvl w:val="1"/>
          <w:numId w:val="1"/>
        </w:numPr>
        <w:contextualSpacing/>
        <w:rPr>
          <w:highlight w:val="white"/>
        </w:rPr>
      </w:pPr>
      <w:r>
        <w:rPr>
          <w:highlight w:val="white"/>
        </w:rPr>
        <w:t>info(C) = - E p(ci) * log2(p(ci)) = -(0.5*log2(0.5) + 0.5*log(0.5)) = 1</w:t>
      </w:r>
      <w:r>
        <w:rPr>
          <w:highlight w:val="white"/>
        </w:rPr>
        <w:br/>
        <w:t>info(C|A1) = 1/3 * (-1/2 * log2(1/2) - 1/2 * log2(1/2)) + 1/3 * (-1/2 * log2(1/2) - 1/2 * log2(1/2)) + 1/3 * (-1/2 * log2(1/2) - 1/2 * log2(1/2))+</w:t>
      </w:r>
      <w:r>
        <w:rPr>
          <w:highlight w:val="white"/>
        </w:rPr>
        <w:br/>
        <w:t xml:space="preserve">G(C|A1) = FC(A) * </w:t>
      </w:r>
      <w:r>
        <w:rPr>
          <w:highlight w:val="white"/>
        </w:rPr>
        <w:t>(info(C) - info(C|A1)) = 1 * (1 - 1) = 0</w:t>
      </w:r>
      <w:r>
        <w:rPr>
          <w:highlight w:val="white"/>
        </w:rPr>
        <w:br/>
        <w:t>InfoSeparacao(A1) = 1/3 * log2(1/3) * 3 = 1.585</w:t>
      </w:r>
      <w:r>
        <w:rPr>
          <w:highlight w:val="white"/>
        </w:rPr>
        <w:br/>
        <w:t>RG(C|A1) = G(C|A1) / InfoSeparacao(A1) = 0 / 1.585 = 0</w:t>
      </w:r>
    </w:p>
    <w:p w:rsidR="00C70034" w:rsidRDefault="006B20E1">
      <w:pPr>
        <w:numPr>
          <w:ilvl w:val="1"/>
          <w:numId w:val="1"/>
        </w:numPr>
        <w:contextualSpacing/>
        <w:rPr>
          <w:highlight w:val="white"/>
        </w:rPr>
      </w:pPr>
      <w:r>
        <w:rPr>
          <w:highlight w:val="white"/>
        </w:rPr>
        <w:t>Iria utilizar a aprendizagem de Hopfield.</w:t>
      </w:r>
    </w:p>
    <w:p w:rsidR="00C70034" w:rsidRDefault="006B20E1">
      <w:pPr>
        <w:numPr>
          <w:ilvl w:val="1"/>
          <w:numId w:val="1"/>
        </w:numPr>
        <w:contextualSpacing/>
        <w:rPr>
          <w:highlight w:val="white"/>
        </w:rPr>
      </w:pPr>
      <w:r>
        <w:rPr>
          <w:highlight w:val="white"/>
        </w:rPr>
        <w:t>Plausibilidade(CM) = 1 - Crença(~CM)</w:t>
      </w:r>
      <w:r>
        <w:rPr>
          <w:highlight w:val="white"/>
        </w:rPr>
        <w:br/>
      </w:r>
      <w:r>
        <w:rPr>
          <w:highlight w:val="white"/>
        </w:rPr>
        <w:tab/>
      </w:r>
      <w:r>
        <w:rPr>
          <w:highlight w:val="white"/>
        </w:rPr>
        <w:tab/>
        <w:t>= 1 - MB(~CM)</w:t>
      </w:r>
      <w:r>
        <w:rPr>
          <w:highlight w:val="white"/>
        </w:rPr>
        <w:br/>
      </w:r>
      <w:r>
        <w:rPr>
          <w:highlight w:val="white"/>
        </w:rPr>
        <w:tab/>
      </w:r>
      <w:r>
        <w:rPr>
          <w:highlight w:val="white"/>
        </w:rPr>
        <w:tab/>
        <w:t>= 1 - 0.8</w:t>
      </w:r>
      <w:r>
        <w:rPr>
          <w:highlight w:val="white"/>
        </w:rPr>
        <w:br/>
      </w:r>
      <w:r>
        <w:rPr>
          <w:highlight w:val="white"/>
        </w:rPr>
        <w:tab/>
      </w:r>
      <w:r>
        <w:rPr>
          <w:highlight w:val="white"/>
        </w:rPr>
        <w:tab/>
        <w:t>= 0</w:t>
      </w:r>
      <w:r>
        <w:rPr>
          <w:highlight w:val="white"/>
        </w:rPr>
        <w:t>.2</w:t>
      </w:r>
      <w:r>
        <w:rPr>
          <w:highlight w:val="white"/>
        </w:rPr>
        <w:br/>
      </w:r>
    </w:p>
    <w:p w:rsidR="00C70034" w:rsidRDefault="00C70034">
      <w:pPr>
        <w:ind w:left="720"/>
        <w:rPr>
          <w:highlight w:val="white"/>
        </w:rPr>
      </w:pPr>
    </w:p>
    <w:sectPr w:rsidR="00C70034">
      <w:headerReference w:type="default" r:id="rId10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0E1" w:rsidRDefault="006B20E1">
      <w:pPr>
        <w:spacing w:line="240" w:lineRule="auto"/>
      </w:pPr>
      <w:r>
        <w:separator/>
      </w:r>
    </w:p>
  </w:endnote>
  <w:endnote w:type="continuationSeparator" w:id="0">
    <w:p w:rsidR="006B20E1" w:rsidRDefault="006B20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0E1" w:rsidRDefault="006B20E1">
      <w:pPr>
        <w:spacing w:line="240" w:lineRule="auto"/>
      </w:pPr>
      <w:r>
        <w:separator/>
      </w:r>
    </w:p>
  </w:footnote>
  <w:footnote w:type="continuationSeparator" w:id="0">
    <w:p w:rsidR="006B20E1" w:rsidRDefault="006B20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034" w:rsidRDefault="00C700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8B501F"/>
    <w:multiLevelType w:val="multilevel"/>
    <w:tmpl w:val="0B8E8D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0034"/>
    <w:rsid w:val="006B20E1"/>
    <w:rsid w:val="00746BC0"/>
    <w:rsid w:val="00C70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47C794-5D26-46BA-A408-11853658F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</cp:lastModifiedBy>
  <cp:revision>2</cp:revision>
  <dcterms:created xsi:type="dcterms:W3CDTF">2018-06-11T18:17:00Z</dcterms:created>
  <dcterms:modified xsi:type="dcterms:W3CDTF">2018-06-11T18:18:00Z</dcterms:modified>
</cp:coreProperties>
</file>